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8583" w14:textId="3ABA5521" w:rsidR="002F1608" w:rsidRPr="002F1608" w:rsidDel="00304662" w:rsidRDefault="002F1608" w:rsidP="002F1608">
      <w:pPr>
        <w:shd w:val="clear" w:color="auto" w:fill="FFFFFF"/>
        <w:spacing w:after="161" w:line="240" w:lineRule="auto"/>
        <w:outlineLvl w:val="0"/>
        <w:rPr>
          <w:del w:id="0" w:author="Kevin Little" w:date="2020-11-27T16:37:00Z"/>
          <w:rFonts w:ascii="Arial" w:eastAsia="Times New Roman" w:hAnsi="Arial" w:cs="Arial"/>
          <w:color w:val="009FC3"/>
          <w:kern w:val="36"/>
          <w:sz w:val="46"/>
          <w:szCs w:val="46"/>
        </w:rPr>
      </w:pPr>
      <w:del w:id="1" w:author="Kevin Little" w:date="2020-11-27T16:37:00Z">
        <w:r w:rsidRPr="002F1608" w:rsidDel="00304662">
          <w:rPr>
            <w:rFonts w:ascii="Arial" w:eastAsia="Times New Roman" w:hAnsi="Arial" w:cs="Arial"/>
            <w:color w:val="009FC3"/>
            <w:kern w:val="36"/>
            <w:sz w:val="46"/>
            <w:szCs w:val="46"/>
          </w:rPr>
          <w:delText>COVID-19 Data Dashboard</w:delText>
        </w:r>
      </w:del>
    </w:p>
    <w:p w14:paraId="66C3B9D6" w14:textId="77777777" w:rsidR="002F1608" w:rsidRPr="002F1608" w:rsidRDefault="002F1608" w:rsidP="002F1608">
      <w:pPr>
        <w:shd w:val="clear" w:color="auto" w:fill="FFFFFF"/>
        <w:spacing w:after="0" w:line="240" w:lineRule="auto"/>
        <w:rPr>
          <w:rFonts w:ascii="inherit" w:eastAsia="Times New Roman" w:hAnsi="inherit" w:cs="Segoe UI"/>
          <w:vanish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vanish/>
          <w:color w:val="676767"/>
          <w:sz w:val="20"/>
          <w:szCs w:val="20"/>
        </w:rPr>
        <w:t>Page Content</w:t>
      </w:r>
    </w:p>
    <w:p w14:paraId="7DBD2DBA" w14:textId="77777777" w:rsidR="002F1608" w:rsidRPr="002F1608" w:rsidRDefault="002F1608">
      <w:pPr>
        <w:pStyle w:val="Heading1"/>
        <w:pPrChange w:id="2" w:author="Kevin Little" w:date="2020-11-27T16:38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r w:rsidRPr="002F1608">
        <w:t xml:space="preserve">​​​​​​​​​​​​​​​​​​​​​​​​​​​​​​​​​​​​​​​COVID-19 Reported Deaths​: Using Shewhart Control Charts to Understand Variation </w:t>
      </w:r>
    </w:p>
    <w:p w14:paraId="5D903F24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br/>
        <w:t>​IHI and our colleagues have developed a data dashboard depicting reported deaths from COVID-19 globally using Shewhart control charts.</w:t>
      </w:r>
    </w:p>
    <w:p w14:paraId="01D32A9D" w14:textId="407E05BC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For each country, and for each state and territory in the United States, the Shewhart control charts model the trajectory of COVID-19 reported deaths to help detect when the pandemic is entering a rapid growth phase and when exponential growth is ending. Data in the </w:t>
      </w:r>
      <w:del w:id="3" w:author="Kevin Little" w:date="2020-11-27T16:50:00Z">
        <w:r w:rsidRPr="002F1608" w:rsidDel="00E022D7">
          <w:rPr>
            <w:rFonts w:ascii="inherit" w:eastAsia="Times New Roman" w:hAnsi="inherit" w:cs="Segoe UI"/>
            <w:color w:val="676767"/>
            <w:sz w:val="20"/>
            <w:szCs w:val="20"/>
          </w:rPr>
          <w:delText>dashboard</w:delText>
        </w:r>
        <w:commentRangeStart w:id="4"/>
        <w:r w:rsidRPr="002F1608" w:rsidDel="00E022D7">
          <w:rPr>
            <w:rFonts w:ascii="inherit" w:eastAsia="Times New Roman" w:hAnsi="inherit" w:cs="Segoe UI"/>
            <w:color w:val="676767"/>
            <w:sz w:val="20"/>
            <w:szCs w:val="20"/>
          </w:rPr>
          <w:delText xml:space="preserve"> </w:delText>
        </w:r>
      </w:del>
      <w:ins w:id="5" w:author="Kevin Little" w:date="2020-11-27T16:50:00Z">
        <w:r w:rsidR="00E022D7">
          <w:rPr>
            <w:rFonts w:ascii="inherit" w:eastAsia="Times New Roman" w:hAnsi="inherit" w:cs="Segoe UI"/>
            <w:color w:val="676767"/>
            <w:sz w:val="20"/>
            <w:szCs w:val="20"/>
          </w:rPr>
          <w:t>display</w:t>
        </w:r>
        <w:r w:rsidR="00E022D7" w:rsidRPr="002F1608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 </w:t>
        </w:r>
      </w:ins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is </w:t>
      </w:r>
      <w:commentRangeEnd w:id="4"/>
      <w:r w:rsidR="00E022D7">
        <w:rPr>
          <w:rStyle w:val="CommentReference"/>
        </w:rPr>
        <w:commentReference w:id="4"/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updated daily.</w:t>
      </w:r>
    </w:p>
    <w:p w14:paraId="1D16770B" w14:textId="6C7D0D52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Because the Shewhart control chart method and theory are designed to distinguish between random and non-random variation, they are ideally suited to help decision makers understand if the reported number of daily deaths is stable (i.e., </w:t>
      </w:r>
      <w:ins w:id="6" w:author="Kevin Little" w:date="2020-11-27T16:51:00Z">
        <w:r w:rsidR="00E022D7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modeled </w:t>
        </w:r>
        <w:commentRangeStart w:id="7"/>
        <w:r w:rsidR="00E022D7">
          <w:rPr>
            <w:rFonts w:ascii="inherit" w:eastAsia="Times New Roman" w:hAnsi="inherit" w:cs="Segoe UI"/>
            <w:color w:val="676767"/>
            <w:sz w:val="20"/>
            <w:szCs w:val="20"/>
          </w:rPr>
          <w:t>by</w:t>
        </w:r>
        <w:commentRangeEnd w:id="7"/>
        <w:r w:rsidR="00E022D7">
          <w:rPr>
            <w:rStyle w:val="CommentReference"/>
          </w:rPr>
          <w:commentReference w:id="7"/>
        </w:r>
        <w:r w:rsidR="00E022D7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 </w:t>
        </w:r>
      </w:ins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random variation) or unstable (i.e., </w:t>
      </w:r>
      <w:ins w:id="8" w:author="Kevin Little" w:date="2020-11-27T16:51:00Z">
        <w:r w:rsidR="00E022D7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modeled by </w:t>
        </w:r>
      </w:ins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non-random variation).</w:t>
      </w:r>
    </w:p>
    <w:p w14:paraId="01E1A8B5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The dashboard illustrates the power of using Shewhart control charts, a cornerstone of improvement methods, in a practical and accessible way to inform decision making.</w:t>
      </w:r>
    </w:p>
    <w:p w14:paraId="4911EBB7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To have an accurate and complete picture of the impact of COVID-19, mortality and infection data stratified by race, ethnicity, and language is a necessity. Communities of color and other marginalized populations are bearing a disproportionate burden of disease. </w:t>
      </w:r>
      <w:hyperlink r:id="rId10" w:tgtFrame="_blank" w:tooltip="AMA: Why racial and ethnic data on COVID-19’s impact is badly needed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Data that show inequities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call us to address access, quality, policies, and practices that contribute to the disparate impact and outcomes.</w:t>
      </w:r>
    </w:p>
    <w:p w14:paraId="4F8C9BA8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We hope that the dashboard and this analysis is useful to subject matter experts, decision makers, care providers, and the general public.</w:t>
      </w:r>
    </w:p>
    <w:p w14:paraId="603C5425" w14:textId="40A27D1E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br/>
      </w:r>
      <w:del w:id="9" w:author="Kevin Little" w:date="2020-11-27T16:38:00Z">
        <w:r w:rsidRPr="002F1608" w:rsidDel="00304662">
          <w:rPr>
            <w:rFonts w:ascii="inherit" w:eastAsia="Times New Roman" w:hAnsi="inherit" w:cs="Segoe UI"/>
            <w:b/>
            <w:bCs/>
            <w:color w:val="676767"/>
            <w:sz w:val="20"/>
            <w:szCs w:val="20"/>
          </w:rPr>
          <w:delText xml:space="preserve">Dashboard </w:delText>
        </w:r>
      </w:del>
      <w:ins w:id="10" w:author="Kevin Little" w:date="2020-11-27T16:38:00Z">
        <w:r w:rsidR="00304662">
          <w:rPr>
            <w:rFonts w:ascii="inherit" w:eastAsia="Times New Roman" w:hAnsi="inherit" w:cs="Segoe UI"/>
            <w:b/>
            <w:bCs/>
            <w:color w:val="676767"/>
            <w:sz w:val="20"/>
            <w:szCs w:val="20"/>
          </w:rPr>
          <w:t>Display</w:t>
        </w:r>
        <w:r w:rsidR="00304662" w:rsidRPr="002F1608">
          <w:rPr>
            <w:rFonts w:ascii="inherit" w:eastAsia="Times New Roman" w:hAnsi="inherit" w:cs="Segoe UI"/>
            <w:b/>
            <w:bCs/>
            <w:color w:val="676767"/>
            <w:sz w:val="20"/>
            <w:szCs w:val="20"/>
          </w:rPr>
          <w:t xml:space="preserve"> </w:t>
        </w:r>
      </w:ins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t>Instructions:</w:t>
      </w:r>
    </w:p>
    <w:p w14:paraId="057500A9" w14:textId="6C06DF64" w:rsidR="002F1608" w:rsidRPr="002F1608" w:rsidRDefault="002F1608" w:rsidP="002F1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Learn more about the </w:t>
      </w:r>
      <w:commentRangeStart w:id="11"/>
      <w:commentRangeStart w:id="12"/>
      <w:del w:id="13" w:author="Kevin Little" w:date="2020-11-27T16:39:00Z"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  <w:highlight w:val="yellow"/>
          </w:rPr>
          <w:fldChar w:fldCharType="begin"/>
        </w:r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  <w:highlight w:val="yellow"/>
          </w:rPr>
          <w:delInstrText xml:space="preserve"> HYPERLINK "http://www.ihi.org/Topics/COVID-19/Documents/IHI-COVID-19-Data-Dashboard-Introduction-and-Methodology.pdf" \o "IHI COVID-19 Data Dashboard Introduction and Methodology" \t "_blank" </w:delInstrText>
        </w:r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  <w:highlight w:val="yellow"/>
          </w:rPr>
          <w:fldChar w:fldCharType="separate"/>
        </w:r>
        <w:r w:rsidRPr="00266026" w:rsidDel="00304662">
          <w:rPr>
            <w:rFonts w:ascii="inherit" w:eastAsia="Times New Roman" w:hAnsi="inherit" w:cs="Segoe UI"/>
            <w:b/>
            <w:bCs/>
            <w:color w:val="009FC3"/>
            <w:sz w:val="20"/>
            <w:szCs w:val="20"/>
            <w:highlight w:val="yellow"/>
          </w:rPr>
          <w:delText>data dashboard methodology</w:delText>
        </w:r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  <w:highlight w:val="yellow"/>
          </w:rPr>
          <w:fldChar w:fldCharType="end"/>
        </w:r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  <w:highlight w:val="yellow"/>
          </w:rPr>
          <w:delText>.</w:delText>
        </w:r>
        <w:commentRangeEnd w:id="11"/>
        <w:r w:rsidR="00266026" w:rsidDel="00304662">
          <w:rPr>
            <w:rStyle w:val="CommentReference"/>
          </w:rPr>
          <w:commentReference w:id="11"/>
        </w:r>
        <w:commentRangeEnd w:id="12"/>
        <w:r w:rsidR="00304662" w:rsidDel="00304662">
          <w:rPr>
            <w:rStyle w:val="CommentReference"/>
          </w:rPr>
          <w:commentReference w:id="12"/>
        </w:r>
      </w:del>
      <w:ins w:id="14" w:author="Kevin Little" w:date="2020-11-27T16:39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methodology in a </w:t>
        </w:r>
      </w:ins>
      <w:ins w:id="15" w:author="Kevin Little" w:date="2020-11-27T16:41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begin"/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instrText xml:space="preserve"> HYPERLINK "https://academic.oup.com/intqhc/advance-article/doi/10.1093/intqhc/mzaa069/5863166" </w:instrText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separate"/>
        </w:r>
        <w:r w:rsidR="00304662" w:rsidRPr="00304662">
          <w:rPr>
            <w:rStyle w:val="Hyperlink"/>
            <w:rFonts w:ascii="inherit" w:eastAsia="Times New Roman" w:hAnsi="inherit" w:cs="Segoe UI"/>
            <w:sz w:val="20"/>
            <w:szCs w:val="20"/>
          </w:rPr>
          <w:t>June 2020 paper</w:t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end"/>
        </w:r>
      </w:ins>
      <w:ins w:id="16" w:author="Kevin Little" w:date="2020-11-27T16:39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; read the </w:t>
        </w:r>
      </w:ins>
      <w:ins w:id="17" w:author="Kevin Little" w:date="2020-11-27T16:40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Introduction, Discussion and Conclusion sections for concepts. For technical details of the display, </w:t>
        </w:r>
      </w:ins>
      <w:ins w:id="18" w:author="Kevin Little" w:date="2020-11-27T16:41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read this </w:t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begin"/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instrText xml:space="preserve"> HYPERLINK "https://github.com/klittle314/IHI_Covid_Public/tree/2eb2c6de1fbb13e0cef74bf2a7f28b70a099aa1e." </w:instrText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separate"/>
        </w:r>
        <w:r w:rsidR="00304662" w:rsidRPr="00304662">
          <w:rPr>
            <w:rStyle w:val="Hyperlink"/>
            <w:rFonts w:ascii="inherit" w:eastAsia="Times New Roman" w:hAnsi="inherit" w:cs="Segoe UI"/>
            <w:sz w:val="20"/>
            <w:szCs w:val="20"/>
          </w:rPr>
          <w:t>document</w:t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fldChar w:fldCharType="end"/>
        </w:r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>.</w:t>
        </w:r>
      </w:ins>
      <w:ins w:id="19" w:author="Kevin Little" w:date="2020-11-27T16:40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 </w:t>
        </w:r>
      </w:ins>
    </w:p>
    <w:p w14:paraId="74A7187A" w14:textId="77777777" w:rsidR="002F1608" w:rsidRPr="002F1608" w:rsidRDefault="002F1608" w:rsidP="002F1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​​</w:t>
      </w: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t>Scroll Up/Down on Page: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Use the gray vertical scroll bar on the far right to scroll up and down on a particular </w:t>
      </w:r>
      <w:proofErr w:type="gramStart"/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page.​</w:t>
      </w:r>
      <w:proofErr w:type="gramEnd"/>
    </w:p>
    <w:p w14:paraId="4962EC4B" w14:textId="77777777" w:rsidR="002F1608" w:rsidRPr="002F1608" w:rsidRDefault="002F1608" w:rsidP="002F1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t>View ​Full Screen: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Use the Full Screen mode (click arrow icon, bottom right) to see the dashboard in a full browser window.</w:t>
      </w:r>
    </w:p>
    <w:p w14:paraId="29ED6C2B" w14:textId="0C6C7040" w:rsidR="00E022D7" w:rsidRDefault="002F1608" w:rsidP="002F1608">
      <w:pPr>
        <w:shd w:val="clear" w:color="auto" w:fill="FFFFFF"/>
        <w:spacing w:after="100" w:afterAutospacing="1" w:line="240" w:lineRule="auto"/>
        <w:outlineLvl w:val="2"/>
        <w:rPr>
          <w:ins w:id="20" w:author="Kevin Little" w:date="2020-11-27T16:56:00Z"/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t>​</w:t>
      </w:r>
      <w:ins w:id="21" w:author="Kevin Little" w:date="2020-11-27T16:56:00Z">
        <w:r w:rsidR="00E022D7">
          <w:rPr>
            <w:rFonts w:ascii="Arial" w:eastAsia="Times New Roman" w:hAnsi="Arial" w:cs="Arial"/>
            <w:color w:val="009FC3"/>
            <w:sz w:val="27"/>
            <w:szCs w:val="27"/>
          </w:rPr>
          <w:t>Raw or Adjusted Data?</w:t>
        </w:r>
      </w:ins>
    </w:p>
    <w:p w14:paraId="371B0A3D" w14:textId="2D35D8E6" w:rsidR="00E022D7" w:rsidRDefault="00E022D7">
      <w:pPr>
        <w:rPr>
          <w:ins w:id="22" w:author="Kevin Little" w:date="2020-11-27T16:56:00Z"/>
        </w:rPr>
        <w:pPrChange w:id="23" w:author="Kevin Little" w:date="2020-11-27T16:56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ins w:id="24" w:author="Kevin Little" w:date="2020-11-27T16:56:00Z">
        <w:r>
          <w:t>The displays offer a choice betwe</w:t>
        </w:r>
      </w:ins>
      <w:ins w:id="25" w:author="Kevin Little" w:date="2020-11-27T16:57:00Z">
        <w:r>
          <w:t xml:space="preserve">en the raw data obtained from the source web pages or adjusted data.  The adjusted data attempts to account for </w:t>
        </w:r>
        <w:r w:rsidR="0091267A">
          <w:t>stro</w:t>
        </w:r>
      </w:ins>
      <w:ins w:id="26" w:author="Kevin Little" w:date="2020-11-27T16:58:00Z">
        <w:r w:rsidR="0091267A">
          <w:t xml:space="preserve">ng </w:t>
        </w:r>
      </w:ins>
      <w:ins w:id="27" w:author="Kevin Little" w:date="2020-11-27T16:57:00Z">
        <w:r>
          <w:t xml:space="preserve">day of the week effects observed for </w:t>
        </w:r>
      </w:ins>
      <w:ins w:id="28" w:author="Kevin Little" w:date="2020-11-27T16:58:00Z">
        <w:r w:rsidR="0091267A">
          <w:t xml:space="preserve">many series.  Click </w:t>
        </w:r>
      </w:ins>
      <w:ins w:id="29" w:author="Kevin Little" w:date="2020-11-27T16:59:00Z">
        <w:r w:rsidR="0091267A">
          <w:fldChar w:fldCharType="begin"/>
        </w:r>
        <w:r w:rsidR="0091267A">
          <w:instrText xml:space="preserve"> HYPERLINK "https://github.com/klittle314/IHI_Covid_Public" \l "adjusting" </w:instrText>
        </w:r>
        <w:r w:rsidR="0091267A">
          <w:fldChar w:fldCharType="separate"/>
        </w:r>
        <w:r w:rsidR="0091267A" w:rsidRPr="0091267A">
          <w:rPr>
            <w:rStyle w:val="Hyperlink"/>
          </w:rPr>
          <w:t>here</w:t>
        </w:r>
        <w:r w:rsidR="0091267A">
          <w:fldChar w:fldCharType="end"/>
        </w:r>
      </w:ins>
      <w:ins w:id="30" w:author="Kevin Little" w:date="2020-11-27T16:58:00Z">
        <w:r w:rsidR="0091267A">
          <w:t xml:space="preserve"> for an explanation of the adjustment</w:t>
        </w:r>
      </w:ins>
      <w:ins w:id="31" w:author="Kevin Little" w:date="2020-11-27T16:59:00Z">
        <w:r w:rsidR="0091267A">
          <w:t xml:space="preserve"> used in the display.</w:t>
        </w:r>
      </w:ins>
    </w:p>
    <w:p w14:paraId="730FC957" w14:textId="1C34A011" w:rsidR="002F1608" w:rsidRPr="002F1608" w:rsidRDefault="002F1608" w:rsidP="002F160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br/>
        <w:t>Global Data</w:t>
      </w:r>
      <w:del w:id="32" w:author="Kevin Little" w:date="2020-11-27T16:42:00Z">
        <w:r w:rsidRPr="002F1608" w:rsidDel="00304662">
          <w:rPr>
            <w:rFonts w:ascii="Arial" w:eastAsia="Times New Roman" w:hAnsi="Arial" w:cs="Arial"/>
            <w:color w:val="009FC3"/>
            <w:sz w:val="27"/>
            <w:szCs w:val="27"/>
          </w:rPr>
          <w:delText xml:space="preserve"> Dashboard</w:delText>
        </w:r>
      </w:del>
      <w:r w:rsidRPr="002F1608">
        <w:rPr>
          <w:rFonts w:ascii="Arial" w:eastAsia="Times New Roman" w:hAnsi="Arial" w:cs="Arial"/>
          <w:color w:val="009FC3"/>
          <w:sz w:val="27"/>
          <w:szCs w:val="27"/>
        </w:rPr>
        <w:t>: COVID-19 Reported Deaths by Country</w:t>
      </w:r>
    </w:p>
    <w:p w14:paraId="3FAC157A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lastRenderedPageBreak/>
        <w:t>Select Country: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On the far left of the dashboard, click ​the circle to the left of the country name. (Use Full Screen mode to view larger.)</w:t>
      </w:r>
    </w:p>
    <w:p w14:paraId="47C0C15C" w14:textId="77777777" w:rsidR="00622820" w:rsidRDefault="002F1608">
      <w:r w:rsidRPr="002F1608">
        <w:rPr>
          <w:highlight w:val="yellow"/>
        </w:rPr>
        <w:t>[embedded data/SPC charts]</w:t>
      </w:r>
    </w:p>
    <w:p w14:paraId="48C6D0AC" w14:textId="77777777" w:rsidR="002F1608" w:rsidRDefault="002F1608"/>
    <w:p w14:paraId="0E401FB1" w14:textId="5F2F2800" w:rsidR="002F1608" w:rsidRPr="002F1608" w:rsidRDefault="002F1608" w:rsidP="002F160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t>United States Data</w:t>
      </w:r>
      <w:del w:id="33" w:author="Kevin Little" w:date="2020-11-27T16:42:00Z">
        <w:r w:rsidRPr="002F1608" w:rsidDel="00304662">
          <w:rPr>
            <w:rFonts w:ascii="Arial" w:eastAsia="Times New Roman" w:hAnsi="Arial" w:cs="Arial"/>
            <w:color w:val="009FC3"/>
            <w:sz w:val="27"/>
            <w:szCs w:val="27"/>
          </w:rPr>
          <w:delText xml:space="preserve"> Dashboard</w:delText>
        </w:r>
      </w:del>
      <w:r w:rsidRPr="002F1608">
        <w:rPr>
          <w:rFonts w:ascii="Arial" w:eastAsia="Times New Roman" w:hAnsi="Arial" w:cs="Arial"/>
          <w:color w:val="009FC3"/>
          <w:sz w:val="27"/>
          <w:szCs w:val="27"/>
        </w:rPr>
        <w:t>: COVID-19 Reported Deaths by US ​State and ​Territory</w:t>
      </w:r>
    </w:p>
    <w:p w14:paraId="4D0C8E89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t>Scroll Through Pages: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Use the left/right arrows in the gray area at the bottom of the dashboard to scroll through pages. 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br/>
        <w:t>​(Or click on the numbered page range to jump to a specific page.)​</w:t>
      </w:r>
    </w:p>
    <w:p w14:paraId="75C4F150" w14:textId="77777777" w:rsidR="002F1608" w:rsidRDefault="002F1608" w:rsidP="002F1608"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​ </w:t>
      </w:r>
      <w:proofErr w:type="gramStart"/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​</w:t>
      </w:r>
      <w:r w:rsidRPr="002F1608">
        <w:rPr>
          <w:highlight w:val="yellow"/>
        </w:rPr>
        <w:t>[</w:t>
      </w:r>
      <w:proofErr w:type="gramEnd"/>
      <w:r w:rsidRPr="002F1608">
        <w:rPr>
          <w:highlight w:val="yellow"/>
        </w:rPr>
        <w:t xml:space="preserve">embedded data/SPC </w:t>
      </w:r>
      <w:commentRangeStart w:id="34"/>
      <w:r w:rsidRPr="002F1608">
        <w:rPr>
          <w:highlight w:val="yellow"/>
        </w:rPr>
        <w:t>charts</w:t>
      </w:r>
      <w:commentRangeEnd w:id="34"/>
      <w:r w:rsidR="00E022D7">
        <w:rPr>
          <w:rStyle w:val="CommentReference"/>
        </w:rPr>
        <w:commentReference w:id="34"/>
      </w:r>
      <w:r w:rsidRPr="002F1608">
        <w:rPr>
          <w:highlight w:val="yellow"/>
        </w:rPr>
        <w:t>]</w:t>
      </w:r>
    </w:p>
    <w:p w14:paraId="1F6A7836" w14:textId="77777777" w:rsidR="002F1608" w:rsidRDefault="002F1608" w:rsidP="002F1608">
      <w:pPr>
        <w:rPr>
          <w:rFonts w:ascii="inherit" w:eastAsia="Times New Roman" w:hAnsi="inherit" w:cs="Segoe UI"/>
          <w:color w:val="676767"/>
          <w:sz w:val="20"/>
          <w:szCs w:val="20"/>
        </w:rPr>
      </w:pPr>
    </w:p>
    <w:p w14:paraId="529263B1" w14:textId="77777777" w:rsidR="002F1608" w:rsidRPr="002F1608" w:rsidRDefault="002F1608" w:rsidP="002F160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t>Create a Customized Control Chart</w:t>
      </w:r>
    </w:p>
    <w:p w14:paraId="5507605B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Use the </w:t>
      </w:r>
      <w:hyperlink r:id="rId11" w:tgtFrame="_blank" w:tooltip="COVID-19 Control Chart Application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COVID-19 Control Chart Application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to create a customized control chart with your own local data.</w:t>
      </w:r>
    </w:p>
    <w:p w14:paraId="170861D9" w14:textId="194A4780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del w:id="35" w:author="Kevin Little" w:date="2020-11-27T16:44:00Z"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</w:rPr>
          <w:delText xml:space="preserve">Or </w:delText>
        </w:r>
      </w:del>
      <w:ins w:id="36" w:author="Kevin Little" w:date="2020-11-27T16:44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>If you know how to read and apply R, you can</w:t>
        </w:r>
        <w:r w:rsidR="00304662" w:rsidRPr="002F1608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 </w:t>
        </w:r>
      </w:ins>
      <w:r w:rsidR="0091267A">
        <w:fldChar w:fldCharType="begin"/>
      </w:r>
      <w:ins w:id="37" w:author="Kevin Little" w:date="2020-11-27T16:47:00Z">
        <w:r w:rsidR="00304662">
          <w:instrText>HYPERLINK "https://github.com/klittle314/IHI_Covid_Public" \o "GitHub code for COVID-19 Reported Deaths control charts" \t "_blank"</w:instrText>
        </w:r>
      </w:ins>
      <w:del w:id="38" w:author="Kevin Little" w:date="2020-11-27T16:47:00Z">
        <w:r w:rsidR="0091267A" w:rsidDel="00304662">
          <w:delInstrText xml:space="preserve"> HYPERLINK "https://github.com/klittle314/COVID_control_chart_public" \t "_blank" \o "GitHub code for COVID-19 Reported Deaths control charts" </w:delInstrText>
        </w:r>
      </w:del>
      <w:r w:rsidR="0091267A">
        <w:fldChar w:fldCharType="separate"/>
      </w:r>
      <w:r w:rsidRPr="002F1608">
        <w:rPr>
          <w:rFonts w:ascii="inherit" w:eastAsia="Times New Roman" w:hAnsi="inherit" w:cs="Segoe UI"/>
          <w:color w:val="009FC3"/>
          <w:sz w:val="20"/>
          <w:szCs w:val="20"/>
        </w:rPr>
        <w:t xml:space="preserve">access the </w:t>
      </w:r>
      <w:ins w:id="39" w:author="Kevin Little" w:date="2020-11-27T16:44:00Z">
        <w:r w:rsidR="00304662">
          <w:rPr>
            <w:rFonts w:ascii="inherit" w:eastAsia="Times New Roman" w:hAnsi="inherit" w:cs="Segoe UI"/>
            <w:color w:val="009FC3"/>
            <w:sz w:val="20"/>
            <w:szCs w:val="20"/>
          </w:rPr>
          <w:t xml:space="preserve">R </w:t>
        </w:r>
      </w:ins>
      <w:r w:rsidRPr="002F1608">
        <w:rPr>
          <w:rFonts w:ascii="inherit" w:eastAsia="Times New Roman" w:hAnsi="inherit" w:cs="Segoe UI"/>
          <w:color w:val="009FC3"/>
          <w:sz w:val="20"/>
          <w:szCs w:val="20"/>
        </w:rPr>
        <w:t>code on the GitHub website</w:t>
      </w:r>
      <w:r w:rsidR="0091267A">
        <w:rPr>
          <w:rFonts w:ascii="inherit" w:eastAsia="Times New Roman" w:hAnsi="inherit" w:cs="Segoe UI"/>
          <w:color w:val="009FC3"/>
          <w:sz w:val="20"/>
          <w:szCs w:val="20"/>
        </w:rPr>
        <w:fldChar w:fldCharType="end"/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that </w:t>
      </w:r>
      <w:del w:id="40" w:author="Kevin Little" w:date="2020-11-27T16:44:00Z"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</w:rPr>
          <w:delText>is used to develop</w:delText>
        </w:r>
      </w:del>
      <w:ins w:id="41" w:author="Kevin Little" w:date="2020-11-27T16:44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>drives</w:t>
        </w:r>
      </w:ins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the IHI </w:t>
      </w:r>
      <w:proofErr w:type="spellStart"/>
      <w:ins w:id="42" w:author="Kevin Little" w:date="2020-11-27T16:44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>Covid</w:t>
        </w:r>
        <w:proofErr w:type="spellEnd"/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 </w:t>
        </w:r>
      </w:ins>
      <w:del w:id="43" w:author="Kevin Little" w:date="2020-11-27T16:44:00Z"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</w:rPr>
          <w:delText xml:space="preserve">Data </w:delText>
        </w:r>
      </w:del>
      <w:ins w:id="44" w:author="Kevin Little" w:date="2020-11-27T16:44:00Z">
        <w:r w:rsidR="00304662">
          <w:rPr>
            <w:rFonts w:ascii="inherit" w:eastAsia="Times New Roman" w:hAnsi="inherit" w:cs="Segoe UI"/>
            <w:color w:val="676767"/>
            <w:sz w:val="20"/>
            <w:szCs w:val="20"/>
          </w:rPr>
          <w:t>d</w:t>
        </w:r>
        <w:r w:rsidR="00304662" w:rsidRPr="002F1608">
          <w:rPr>
            <w:rFonts w:ascii="inherit" w:eastAsia="Times New Roman" w:hAnsi="inherit" w:cs="Segoe UI"/>
            <w:color w:val="676767"/>
            <w:sz w:val="20"/>
            <w:szCs w:val="20"/>
          </w:rPr>
          <w:t xml:space="preserve">ata </w:t>
        </w:r>
      </w:ins>
      <w:del w:id="45" w:author="Kevin Little" w:date="2020-11-27T16:44:00Z">
        <w:r w:rsidRPr="002F1608" w:rsidDel="00304662">
          <w:rPr>
            <w:rFonts w:ascii="inherit" w:eastAsia="Times New Roman" w:hAnsi="inherit" w:cs="Segoe UI"/>
            <w:color w:val="676767"/>
            <w:sz w:val="20"/>
            <w:szCs w:val="20"/>
          </w:rPr>
          <w:delText xml:space="preserve">Dashboard </w:delText>
        </w:r>
      </w:del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control charts.</w:t>
      </w:r>
    </w:p>
    <w:p w14:paraId="379E6CB1" w14:textId="77777777" w:rsidR="002F1608" w:rsidRPr="002F1608" w:rsidRDefault="002F1608" w:rsidP="002F160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br/>
        <w:t>​Data Sources</w:t>
      </w:r>
    </w:p>
    <w:p w14:paraId="53BC983E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The dashboard uses COVID-19 data from the </w:t>
      </w:r>
      <w:hyperlink r:id="rId12" w:tgtFrame="_blank" w:tooltip="New York Times GitHub site COVID-19 data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New York Times GitHub site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 and from the </w:t>
      </w:r>
      <w:hyperlink r:id="rId13" w:tgtFrame="_blank" w:tooltip="Our World in Data site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Our World in Data site​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.</w:t>
      </w:r>
    </w:p>
    <w:p w14:paraId="0529697B" w14:textId="77777777" w:rsidR="002F1608" w:rsidRPr="002F1608" w:rsidRDefault="002F1608" w:rsidP="002F160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9FC3"/>
          <w:sz w:val="27"/>
          <w:szCs w:val="27"/>
        </w:rPr>
      </w:pPr>
      <w:r w:rsidRPr="002F1608">
        <w:rPr>
          <w:rFonts w:ascii="Arial" w:eastAsia="Times New Roman" w:hAnsi="Arial" w:cs="Arial"/>
          <w:color w:val="009FC3"/>
          <w:sz w:val="27"/>
          <w:szCs w:val="27"/>
        </w:rPr>
        <w:br/>
        <w:t>Dashboard Development Team</w:t>
      </w:r>
    </w:p>
    <w:p w14:paraId="20C036D4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Lloyd Provost, Principal Statistician, Associates in Process Improvement​</w:t>
      </w:r>
    </w:p>
    <w:p w14:paraId="09041DC3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Shannon Provost, Lecturer, The University of Texas at Austin</w:t>
      </w:r>
    </w:p>
    <w:p w14:paraId="7DF684E6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Rocco Perla, Co-Founder, The Health Initiative</w:t>
      </w:r>
    </w:p>
    <w:p w14:paraId="75555B32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Kevin Little, Improvement Advisor, Informing Ecological Design, LLC</w:t>
      </w:r>
    </w:p>
    <w:p w14:paraId="66987FE1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commentRangeStart w:id="46"/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Gareth Parry, Senior Scientist, Institute for Healthcare Improvement​</w:t>
      </w:r>
      <w:commentRangeEnd w:id="46"/>
      <w:r w:rsidR="00E022D7">
        <w:rPr>
          <w:rStyle w:val="CommentReference"/>
        </w:rPr>
        <w:commentReference w:id="46"/>
      </w:r>
    </w:p>
    <w:p w14:paraId="036EB82E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 </w:t>
      </w:r>
    </w:p>
    <w:p w14:paraId="499C5D3B" w14:textId="77777777" w:rsidR="002F1608" w:rsidRPr="002F1608" w:rsidRDefault="00D63F1F" w:rsidP="002F160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>
        <w:rPr>
          <w:rFonts w:ascii="inherit" w:eastAsia="Times New Roman" w:hAnsi="inherit" w:cs="Segoe UI"/>
          <w:color w:val="676767"/>
          <w:sz w:val="20"/>
          <w:szCs w:val="20"/>
        </w:rPr>
        <w:pict w14:anchorId="4922F243">
          <v:rect id="_x0000_i1025" style="width:0;height:0" o:hralign="center" o:hrstd="t" o:hr="t" fillcolor="#a0a0a0" stroked="f"/>
        </w:pict>
      </w:r>
    </w:p>
    <w:p w14:paraId="0EB173D5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b/>
          <w:bCs/>
          <w:color w:val="676767"/>
          <w:sz w:val="20"/>
          <w:szCs w:val="20"/>
        </w:rPr>
        <w:t>How to Cite This Content:</w:t>
      </w:r>
      <w:r w:rsidRPr="002F1608">
        <w:rPr>
          <w:rFonts w:ascii="inherit" w:eastAsia="Times New Roman" w:hAnsi="inherit" w:cs="Segoe UI"/>
          <w:i/>
          <w:iCs/>
          <w:color w:val="676767"/>
          <w:sz w:val="20"/>
          <w:szCs w:val="20"/>
        </w:rPr>
        <w:t xml:space="preserve"> ​COVID-19 Data Dashboard. COVID-19 Reported Deaths: Using Shewhart </w:t>
      </w:r>
      <w:commentRangeStart w:id="47"/>
      <w:r w:rsidRPr="002F1608">
        <w:rPr>
          <w:rFonts w:ascii="inherit" w:eastAsia="Times New Roman" w:hAnsi="inherit" w:cs="Segoe UI"/>
          <w:i/>
          <w:iCs/>
          <w:color w:val="676767"/>
          <w:sz w:val="20"/>
          <w:szCs w:val="20"/>
        </w:rPr>
        <w:t>Control</w:t>
      </w:r>
      <w:commentRangeEnd w:id="47"/>
      <w:r w:rsidR="00E022D7">
        <w:rPr>
          <w:rStyle w:val="CommentReference"/>
        </w:rPr>
        <w:commentReference w:id="47"/>
      </w:r>
      <w:r w:rsidRPr="002F1608">
        <w:rPr>
          <w:rFonts w:ascii="inherit" w:eastAsia="Times New Roman" w:hAnsi="inherit" w:cs="Segoe UI"/>
          <w:i/>
          <w:iCs/>
          <w:color w:val="676767"/>
          <w:sz w:val="20"/>
          <w:szCs w:val="20"/>
        </w:rPr>
        <w:t xml:space="preserve"> Charts to Understand Variation</w:t>
      </w:r>
      <w:r w:rsidRPr="002F1608">
        <w:rPr>
          <w:rFonts w:ascii="inherit" w:eastAsia="Times New Roman" w:hAnsi="inherit" w:cs="Segoe UI"/>
          <w:color w:val="676767"/>
          <w:sz w:val="20"/>
          <w:szCs w:val="20"/>
        </w:rPr>
        <w:t xml:space="preserve">. Boston: Institute for Healthcare Improvement; 2020. (Available on </w:t>
      </w:r>
      <w:hyperlink r:id="rId14" w:tgtFrame="_blank" w:tooltip="COVID-19 Reported Deaths in the US: Using Shewhart Control Charts to Understand Variation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ihi.org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)</w:t>
      </w:r>
    </w:p>
    <w:p w14:paraId="48B56C39" w14:textId="77777777" w:rsidR="002F1608" w:rsidRPr="002F1608" w:rsidRDefault="002F1608" w:rsidP="002F16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676767"/>
          <w:sz w:val="20"/>
          <w:szCs w:val="20"/>
        </w:rPr>
      </w:pPr>
      <w:r w:rsidRPr="002F1608">
        <w:rPr>
          <w:rFonts w:ascii="inherit" w:eastAsia="Times New Roman" w:hAnsi="inherit" w:cs="Segoe UI"/>
          <w:color w:val="676767"/>
          <w:sz w:val="20"/>
          <w:szCs w:val="20"/>
        </w:rPr>
        <w:lastRenderedPageBreak/>
        <w:br/>
        <w:t>For media inquiries, please email Joanna Clark (</w:t>
      </w:r>
      <w:hyperlink r:id="rId15" w:tgtFrame="_blank" w:tooltip="joanna@cxocommunication.com" w:history="1">
        <w:r w:rsidRPr="002F1608">
          <w:rPr>
            <w:rFonts w:ascii="inherit" w:eastAsia="Times New Roman" w:hAnsi="inherit" w:cs="Segoe UI"/>
            <w:color w:val="009FC3"/>
            <w:sz w:val="20"/>
            <w:szCs w:val="20"/>
          </w:rPr>
          <w:t>joanna@cxocommunication.com</w:t>
        </w:r>
      </w:hyperlink>
      <w:r w:rsidRPr="002F1608">
        <w:rPr>
          <w:rFonts w:ascii="inherit" w:eastAsia="Times New Roman" w:hAnsi="inherit" w:cs="Segoe UI"/>
          <w:color w:val="676767"/>
          <w:sz w:val="20"/>
          <w:szCs w:val="20"/>
        </w:rPr>
        <w:t>).</w:t>
      </w:r>
    </w:p>
    <w:p w14:paraId="7305A93C" w14:textId="77777777" w:rsidR="002F1608" w:rsidRDefault="002F1608" w:rsidP="002F1608"/>
    <w:sectPr w:rsidR="002F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evin Little" w:date="2020-11-27T16:50:00Z" w:initials="KL">
    <w:p w14:paraId="05540482" w14:textId="26AF5C00" w:rsidR="00E022D7" w:rsidRDefault="00E022D7">
      <w:pPr>
        <w:pStyle w:val="CommentText"/>
      </w:pPr>
      <w:r>
        <w:rPr>
          <w:rStyle w:val="CommentReference"/>
        </w:rPr>
        <w:annotationRef/>
      </w:r>
      <w:r>
        <w:t>Should be ARE, data are plural unless there is an IHI standard otherwise.</w:t>
      </w:r>
    </w:p>
  </w:comment>
  <w:comment w:id="7" w:author="Kevin Little" w:date="2020-11-27T16:51:00Z" w:initials="KL">
    <w:p w14:paraId="1474F595" w14:textId="47C3E155" w:rsidR="00E022D7" w:rsidRDefault="00E022D7">
      <w:pPr>
        <w:pStyle w:val="CommentText"/>
      </w:pPr>
      <w:r>
        <w:rPr>
          <w:rStyle w:val="CommentReference"/>
        </w:rPr>
        <w:annotationRef/>
      </w:r>
      <w:r>
        <w:t xml:space="preserve">OK, this is my bugaboo.  Randomness is a </w:t>
      </w:r>
      <w:proofErr w:type="gramStart"/>
      <w:r>
        <w:t>concept,</w:t>
      </w:r>
      <w:proofErr w:type="gramEnd"/>
      <w:r>
        <w:t xml:space="preserve"> we use the concept as a model for some real-world data.  No data series in my view is ever random.   Some data series may be adequately modeled by some sort of random description (e.g. IID Poisson </w:t>
      </w:r>
      <w:proofErr w:type="gramStart"/>
      <w:r>
        <w:t>variates)  but</w:t>
      </w:r>
      <w:proofErr w:type="gramEnd"/>
      <w:r>
        <w:t xml:space="preserve"> I do not want to commit fallacy of misplaced concreteness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</w:comment>
  <w:comment w:id="11" w:author="Val Weber" w:date="2020-11-16T09:22:00Z" w:initials="VW">
    <w:p w14:paraId="403CE9FA" w14:textId="77777777" w:rsidR="00266026" w:rsidRDefault="00266026">
      <w:pPr>
        <w:pStyle w:val="CommentText"/>
      </w:pPr>
      <w:r>
        <w:rPr>
          <w:rStyle w:val="CommentReference"/>
        </w:rPr>
        <w:annotationRef/>
      </w:r>
      <w:r>
        <w:t>LINKs to PDF:</w:t>
      </w:r>
    </w:p>
    <w:p w14:paraId="7BE90311" w14:textId="77777777" w:rsidR="00266026" w:rsidRDefault="00D63F1F">
      <w:pPr>
        <w:pStyle w:val="CommentText"/>
      </w:pPr>
      <w:hyperlink r:id="rId1" w:history="1">
        <w:r w:rsidR="00266026" w:rsidRPr="00850E42">
          <w:rPr>
            <w:rStyle w:val="Hyperlink"/>
          </w:rPr>
          <w:t>http://www.ihi.org/Topics/COVID-19/Documents/IHI-COVID-19-Data-Dashboard-Introduction-and-Methodology.pdf</w:t>
        </w:r>
      </w:hyperlink>
    </w:p>
    <w:p w14:paraId="3527AEEB" w14:textId="77777777" w:rsidR="00266026" w:rsidRDefault="00266026">
      <w:pPr>
        <w:pStyle w:val="CommentText"/>
      </w:pPr>
    </w:p>
  </w:comment>
  <w:comment w:id="12" w:author="Kevin Little" w:date="2020-11-27T16:38:00Z" w:initials="KL">
    <w:p w14:paraId="5728DCFA" w14:textId="11584D6E" w:rsidR="00304662" w:rsidRDefault="00304662">
      <w:pPr>
        <w:pStyle w:val="CommentText"/>
      </w:pPr>
      <w:r>
        <w:rPr>
          <w:rStyle w:val="CommentReference"/>
        </w:rPr>
        <w:annotationRef/>
      </w:r>
      <w:r>
        <w:t>can reference the June 202o paper</w:t>
      </w:r>
    </w:p>
  </w:comment>
  <w:comment w:id="34" w:author="Kevin Little" w:date="2020-11-27T16:55:00Z" w:initials="KL">
    <w:p w14:paraId="40A8561E" w14:textId="4371EA28" w:rsidR="00E022D7" w:rsidRDefault="00E022D7">
      <w:pPr>
        <w:pStyle w:val="CommentText"/>
      </w:pPr>
      <w:r>
        <w:rPr>
          <w:rStyle w:val="CommentReference"/>
        </w:rPr>
        <w:annotationRef/>
      </w:r>
      <w:r>
        <w:t xml:space="preserve">The current display for states </w:t>
      </w:r>
      <w:r w:rsidR="00D63F1F">
        <w:t>likely</w:t>
      </w:r>
      <w:r>
        <w:t xml:space="preserve"> require</w:t>
      </w:r>
      <w:r w:rsidR="00D63F1F">
        <w:t>s</w:t>
      </w:r>
      <w:r>
        <w:t xml:space="preserve"> explanation of the Epoch summary grap</w:t>
      </w:r>
      <w:r w:rsidR="00D63F1F">
        <w:t xml:space="preserve">h on page 1 and the way the Epoch buttons </w:t>
      </w:r>
      <w:r w:rsidR="00D63F1F">
        <w:t>work?</w:t>
      </w:r>
    </w:p>
  </w:comment>
  <w:comment w:id="46" w:author="Kevin Little" w:date="2020-11-27T16:48:00Z" w:initials="KL">
    <w:p w14:paraId="38F0D2A1" w14:textId="4F14FCBF" w:rsidR="00E022D7" w:rsidRDefault="00E022D7">
      <w:pPr>
        <w:pStyle w:val="CommentText"/>
      </w:pPr>
      <w:r>
        <w:rPr>
          <w:rStyle w:val="CommentReference"/>
        </w:rPr>
        <w:annotationRef/>
      </w:r>
      <w:r>
        <w:t>IHI decision on attribution given Gareth’s status</w:t>
      </w:r>
    </w:p>
  </w:comment>
  <w:comment w:id="47" w:author="Kevin Little" w:date="2020-11-27T16:49:00Z" w:initials="KL">
    <w:p w14:paraId="73311DE0" w14:textId="5556FDD0" w:rsidR="00E022D7" w:rsidRDefault="00E022D7">
      <w:pPr>
        <w:pStyle w:val="CommentText"/>
      </w:pPr>
      <w:r>
        <w:rPr>
          <w:rStyle w:val="CommentReference"/>
        </w:rPr>
        <w:annotationRef/>
      </w:r>
      <w:r>
        <w:t>Edit this citation if you accept my edit changes for the title removing Dashboard language.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540482" w15:done="0"/>
  <w15:commentEx w15:paraId="1474F595" w15:done="0"/>
  <w15:commentEx w15:paraId="3527AEEB" w15:done="0"/>
  <w15:commentEx w15:paraId="5728DCFA" w15:paraIdParent="3527AEEB" w15:done="0"/>
  <w15:commentEx w15:paraId="40A8561E" w15:done="0"/>
  <w15:commentEx w15:paraId="38F0D2A1" w15:done="0"/>
  <w15:commentEx w15:paraId="73311D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BACC7" w16cex:dateUtc="2020-11-27T22:50:00Z"/>
  <w16cex:commentExtensible w16cex:durableId="236BAD1C" w16cex:dateUtc="2020-11-27T22:51:00Z"/>
  <w16cex:commentExtensible w16cex:durableId="236BA9F5" w16cex:dateUtc="2020-11-27T22:38:00Z"/>
  <w16cex:commentExtensible w16cex:durableId="236BAE0C" w16cex:dateUtc="2020-11-27T22:55:00Z"/>
  <w16cex:commentExtensible w16cex:durableId="236BAC78" w16cex:dateUtc="2020-11-27T22:48:00Z"/>
  <w16cex:commentExtensible w16cex:durableId="236BAC8B" w16cex:dateUtc="2020-11-27T2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540482" w16cid:durableId="236BACC7"/>
  <w16cid:commentId w16cid:paraId="1474F595" w16cid:durableId="236BAD1C"/>
  <w16cid:commentId w16cid:paraId="3527AEEB" w16cid:durableId="236B9E91"/>
  <w16cid:commentId w16cid:paraId="5728DCFA" w16cid:durableId="236BA9F5"/>
  <w16cid:commentId w16cid:paraId="40A8561E" w16cid:durableId="236BAE0C"/>
  <w16cid:commentId w16cid:paraId="38F0D2A1" w16cid:durableId="236BAC78"/>
  <w16cid:commentId w16cid:paraId="73311DE0" w16cid:durableId="236BAC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E244E"/>
    <w:multiLevelType w:val="multilevel"/>
    <w:tmpl w:val="F82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Little">
    <w15:presenceInfo w15:providerId="Windows Live" w15:userId="62d5955770273902"/>
  </w15:person>
  <w15:person w15:author="Val Weber">
    <w15:presenceInfo w15:providerId="AD" w15:userId="S-1-5-21-1736596652-166536824-6498272-1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8"/>
    <w:rsid w:val="00266026"/>
    <w:rsid w:val="002F1608"/>
    <w:rsid w:val="00304662"/>
    <w:rsid w:val="0075063E"/>
    <w:rsid w:val="0091267A"/>
    <w:rsid w:val="00B45707"/>
    <w:rsid w:val="00D63F1F"/>
    <w:rsid w:val="00E022D7"/>
    <w:rsid w:val="00F7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D9C"/>
  <w15:chartTrackingRefBased/>
  <w15:docId w15:val="{15F07070-E339-421A-912B-45453C58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608"/>
    <w:pPr>
      <w:spacing w:after="161" w:line="240" w:lineRule="auto"/>
      <w:outlineLvl w:val="0"/>
    </w:pPr>
    <w:rPr>
      <w:rFonts w:ascii="Arial" w:eastAsia="Times New Roman" w:hAnsi="Arial" w:cs="Arial"/>
      <w:color w:val="009FC3"/>
      <w:kern w:val="36"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08"/>
    <w:rPr>
      <w:rFonts w:ascii="Arial" w:eastAsia="Times New Roman" w:hAnsi="Arial" w:cs="Arial"/>
      <w:color w:val="009FC3"/>
      <w:kern w:val="36"/>
      <w:sz w:val="55"/>
      <w:szCs w:val="55"/>
    </w:rPr>
  </w:style>
  <w:style w:type="character" w:styleId="Hyperlink">
    <w:name w:val="Hyperlink"/>
    <w:basedOn w:val="DefaultParagraphFont"/>
    <w:uiPriority w:val="99"/>
    <w:unhideWhenUsed/>
    <w:rsid w:val="002F1608"/>
    <w:rPr>
      <w:strike w:val="0"/>
      <w:dstrike w:val="0"/>
      <w:color w:val="009FC3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2F1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160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66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0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2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4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7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1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7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95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0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6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9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hi.org/Topics/COVID-19/Documents/IHI-COVID-19-Data-Dashboard-Introduction-and-Methodology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ourworldindata.org/coronavirus-source-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nytimes/covid-19-data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iecodesign.shinyapps.io/Hybrid_Shewhart_chart_COV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anna@cxocommunication.com" TargetMode="External"/><Relationship Id="rId10" Type="http://schemas.openxmlformats.org/officeDocument/2006/relationships/hyperlink" Target="https://www.ama-assn.org/about/leadership/why-racial-and-ethnic-data-covid-19-s-impact-badly-needed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://www.ihi.org/Topics/COVID-19/Pages/COVID-19-Data-Dashboar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B4D4-FC5B-4051-BBA2-D6D0089D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Weber</dc:creator>
  <cp:keywords/>
  <dc:description/>
  <cp:lastModifiedBy>Kevin Little</cp:lastModifiedBy>
  <cp:revision>2</cp:revision>
  <dcterms:created xsi:type="dcterms:W3CDTF">2020-11-27T23:06:00Z</dcterms:created>
  <dcterms:modified xsi:type="dcterms:W3CDTF">2020-11-27T23:06:00Z</dcterms:modified>
</cp:coreProperties>
</file>